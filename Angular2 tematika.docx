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82569" w14:textId="2DC60A23" w:rsidR="00083F2E" w:rsidRDefault="00083F2E" w:rsidP="00083F2E">
      <w:pPr>
        <w:pStyle w:val="Title"/>
      </w:pPr>
      <w:r>
        <w:t>Angular 2 Course Content</w:t>
      </w:r>
    </w:p>
    <w:p w14:paraId="1D9FF022" w14:textId="77777777" w:rsidR="00083F2E" w:rsidRDefault="00083F2E" w:rsidP="00083F2E"/>
    <w:p w14:paraId="1BCC0AAA" w14:textId="77777777" w:rsidR="00083F2E" w:rsidRDefault="00083F2E" w:rsidP="00083F2E">
      <w:pPr>
        <w:pStyle w:val="Heading1"/>
      </w:pPr>
      <w:r>
        <w:t># Hello World app</w:t>
      </w:r>
    </w:p>
    <w:p w14:paraId="7DC1EC14" w14:textId="77777777" w:rsidR="00083F2E" w:rsidRDefault="00083F2E" w:rsidP="00083F2E">
      <w:r>
        <w:t>Creating the first app from the scratch manually</w:t>
      </w:r>
    </w:p>
    <w:p w14:paraId="138AB0AE" w14:textId="77777777" w:rsidR="00083F2E" w:rsidRDefault="00083F2E" w:rsidP="00083F2E">
      <w:r>
        <w:t>Usage of Angular CLI component builder</w:t>
      </w:r>
    </w:p>
    <w:p w14:paraId="4AA8CEF7" w14:textId="77777777" w:rsidR="00083F2E" w:rsidRDefault="00083F2E" w:rsidP="00083F2E">
      <w:r>
        <w:t>Seting up a development server</w:t>
      </w:r>
    </w:p>
    <w:p w14:paraId="4918A5B5" w14:textId="77777777" w:rsidR="00083F2E" w:rsidRDefault="00083F2E" w:rsidP="00083F2E"/>
    <w:p w14:paraId="5199F1A3" w14:textId="77777777" w:rsidR="00083F2E" w:rsidRDefault="00083F2E" w:rsidP="00083F2E">
      <w:pPr>
        <w:pStyle w:val="Heading1"/>
      </w:pPr>
      <w:r>
        <w:t># Main angular elements</w:t>
      </w:r>
    </w:p>
    <w:p w14:paraId="19D7CEBD" w14:textId="77777777" w:rsidR="00083F2E" w:rsidRDefault="00083F2E" w:rsidP="00083F2E">
      <w:r>
        <w:t xml:space="preserve">Creating Components </w:t>
      </w:r>
    </w:p>
    <w:p w14:paraId="0722D7F2" w14:textId="77777777" w:rsidR="00083F2E" w:rsidRDefault="00083F2E" w:rsidP="00083F2E">
      <w:r>
        <w:t xml:space="preserve">Using Components </w:t>
      </w:r>
    </w:p>
    <w:p w14:paraId="5EC303A1" w14:textId="77777777" w:rsidR="00083F2E" w:rsidRDefault="00083F2E" w:rsidP="00083F2E">
      <w:r>
        <w:t xml:space="preserve">Templates </w:t>
      </w:r>
    </w:p>
    <w:p w14:paraId="7A6F1179" w14:textId="77777777" w:rsidR="00083F2E" w:rsidRDefault="00083F2E" w:rsidP="00083F2E">
      <w:r>
        <w:t xml:space="preserve">Services </w:t>
      </w:r>
    </w:p>
    <w:p w14:paraId="11FE54EF" w14:textId="77777777" w:rsidR="00083F2E" w:rsidRDefault="00083F2E" w:rsidP="00083F2E">
      <w:r>
        <w:t xml:space="preserve">Dependency Injection </w:t>
      </w:r>
    </w:p>
    <w:p w14:paraId="650CFF9B" w14:textId="77777777" w:rsidR="00083F2E" w:rsidRDefault="00083F2E" w:rsidP="00083F2E">
      <w:r>
        <w:t>Modules</w:t>
      </w:r>
    </w:p>
    <w:p w14:paraId="3EB6D2A6" w14:textId="77777777" w:rsidR="00083F2E" w:rsidRDefault="00083F2E" w:rsidP="00083F2E">
      <w:r>
        <w:t>Working with Modules</w:t>
      </w:r>
    </w:p>
    <w:p w14:paraId="06BBEF05" w14:textId="77777777" w:rsidR="00083F2E" w:rsidRDefault="00083F2E" w:rsidP="00083F2E">
      <w:r>
        <w:t xml:space="preserve">Directives </w:t>
      </w:r>
    </w:p>
    <w:p w14:paraId="72CD3595" w14:textId="77777777" w:rsidR="00083F2E" w:rsidRDefault="00083F2E" w:rsidP="00083F2E"/>
    <w:p w14:paraId="458D79C2" w14:textId="77777777" w:rsidR="00083F2E" w:rsidRDefault="00083F2E" w:rsidP="00083F2E">
      <w:pPr>
        <w:pStyle w:val="Heading1"/>
      </w:pPr>
      <w:r>
        <w:t># Displaying Data and Handling Events</w:t>
      </w:r>
    </w:p>
    <w:p w14:paraId="5F84DF37" w14:textId="77777777" w:rsidR="00083F2E" w:rsidRDefault="00083F2E" w:rsidP="00083F2E">
      <w:r>
        <w:t xml:space="preserve">Property Binding </w:t>
      </w:r>
    </w:p>
    <w:p w14:paraId="077435B9" w14:textId="77777777" w:rsidR="00083F2E" w:rsidRDefault="00083F2E" w:rsidP="00083F2E">
      <w:r>
        <w:t xml:space="preserve">Class Binding </w:t>
      </w:r>
    </w:p>
    <w:p w14:paraId="103DAD89" w14:textId="77777777" w:rsidR="00083F2E" w:rsidRDefault="00083F2E" w:rsidP="00083F2E">
      <w:r>
        <w:t xml:space="preserve">Style Binding </w:t>
      </w:r>
    </w:p>
    <w:p w14:paraId="29372482" w14:textId="77777777" w:rsidR="00083F2E" w:rsidRDefault="00083F2E" w:rsidP="00083F2E">
      <w:r>
        <w:t xml:space="preserve">Event Binding </w:t>
      </w:r>
    </w:p>
    <w:p w14:paraId="43804A7F" w14:textId="77777777" w:rsidR="00083F2E" w:rsidRDefault="00083F2E" w:rsidP="00083F2E">
      <w:r>
        <w:t xml:space="preserve">Two-way Binding </w:t>
      </w:r>
    </w:p>
    <w:p w14:paraId="2BB6B79D" w14:textId="77777777" w:rsidR="00083F2E" w:rsidRDefault="00083F2E" w:rsidP="00083F2E"/>
    <w:p w14:paraId="1BAED4D5" w14:textId="77777777" w:rsidR="00083F2E" w:rsidRDefault="00083F2E" w:rsidP="00083F2E">
      <w:pPr>
        <w:pStyle w:val="Heading1"/>
      </w:pPr>
      <w:r>
        <w:t># Building Re-usable Components</w:t>
      </w:r>
    </w:p>
    <w:p w14:paraId="1D27BE35" w14:textId="77777777" w:rsidR="00083F2E" w:rsidRDefault="00083F2E" w:rsidP="00083F2E">
      <w:r>
        <w:t xml:space="preserve">Component API </w:t>
      </w:r>
    </w:p>
    <w:p w14:paraId="18B8AE07" w14:textId="77777777" w:rsidR="00083F2E" w:rsidRDefault="00083F2E" w:rsidP="00083F2E">
      <w:r>
        <w:t xml:space="preserve">Input Properties </w:t>
      </w:r>
    </w:p>
    <w:p w14:paraId="7FF913E9" w14:textId="77777777" w:rsidR="00083F2E" w:rsidRDefault="00083F2E" w:rsidP="00083F2E">
      <w:r>
        <w:t xml:space="preserve">Output Properties </w:t>
      </w:r>
    </w:p>
    <w:p w14:paraId="117DDBE4" w14:textId="77777777" w:rsidR="00083F2E" w:rsidRDefault="00083F2E" w:rsidP="00083F2E">
      <w:r>
        <w:lastRenderedPageBreak/>
        <w:t xml:space="preserve">Templates </w:t>
      </w:r>
    </w:p>
    <w:p w14:paraId="24697240" w14:textId="77777777" w:rsidR="00083F2E" w:rsidRDefault="00083F2E" w:rsidP="00083F2E">
      <w:r>
        <w:t xml:space="preserve">Styles </w:t>
      </w:r>
    </w:p>
    <w:p w14:paraId="7C50D278" w14:textId="77777777" w:rsidR="00083F2E" w:rsidRDefault="00083F2E" w:rsidP="00083F2E"/>
    <w:p w14:paraId="43A741E6" w14:textId="77777777" w:rsidR="00083F2E" w:rsidRDefault="00083F2E" w:rsidP="00083F2E">
      <w:pPr>
        <w:pStyle w:val="Heading1"/>
      </w:pPr>
      <w:r>
        <w:t># Controlling Rendering of HTML</w:t>
      </w:r>
    </w:p>
    <w:p w14:paraId="0297FB96" w14:textId="77777777" w:rsidR="00083F2E" w:rsidRDefault="00083F2E" w:rsidP="00083F2E">
      <w:r>
        <w:t xml:space="preserve">ngIf </w:t>
      </w:r>
    </w:p>
    <w:p w14:paraId="1B9B539B" w14:textId="77777777" w:rsidR="00083F2E" w:rsidRDefault="00083F2E" w:rsidP="00083F2E">
      <w:r>
        <w:t xml:space="preserve">ngSwitch </w:t>
      </w:r>
    </w:p>
    <w:p w14:paraId="30E317EF" w14:textId="77777777" w:rsidR="00083F2E" w:rsidRDefault="00083F2E" w:rsidP="00083F2E">
      <w:r>
        <w:t xml:space="preserve">ngFor </w:t>
      </w:r>
    </w:p>
    <w:p w14:paraId="131A0644" w14:textId="77777777" w:rsidR="00083F2E" w:rsidRDefault="00083F2E" w:rsidP="00083F2E">
      <w:r>
        <w:t xml:space="preserve">Pipes </w:t>
      </w:r>
    </w:p>
    <w:p w14:paraId="686F1B65" w14:textId="77777777" w:rsidR="00083F2E" w:rsidRDefault="00083F2E" w:rsidP="00083F2E">
      <w:r>
        <w:t xml:space="preserve">Creating Custom Pipes </w:t>
      </w:r>
    </w:p>
    <w:p w14:paraId="097AD07B" w14:textId="77777777" w:rsidR="00083F2E" w:rsidRDefault="00083F2E" w:rsidP="00083F2E">
      <w:r>
        <w:t xml:space="preserve">ngClass </w:t>
      </w:r>
    </w:p>
    <w:p w14:paraId="479CA98B" w14:textId="77777777" w:rsidR="00083F2E" w:rsidRDefault="00083F2E" w:rsidP="00083F2E">
      <w:r>
        <w:t xml:space="preserve">ngStyle </w:t>
      </w:r>
    </w:p>
    <w:p w14:paraId="60210F70" w14:textId="77777777" w:rsidR="00083F2E" w:rsidRDefault="00083F2E" w:rsidP="00083F2E">
      <w:r>
        <w:t>Safe navigation operator</w:t>
      </w:r>
    </w:p>
    <w:p w14:paraId="6F5A22A3" w14:textId="72210AB2" w:rsidR="00083F2E" w:rsidRDefault="00083F2E" w:rsidP="00E65305">
      <w:r>
        <w:t xml:space="preserve">ng-content Element </w:t>
      </w:r>
    </w:p>
    <w:p w14:paraId="6FEFB715" w14:textId="5FE2243F" w:rsidR="00083F2E" w:rsidRDefault="00E65305" w:rsidP="00083F2E">
      <w:r>
        <w:rPr>
          <w:color w:val="538135" w:themeColor="accent6" w:themeShade="BF"/>
        </w:rPr>
        <w:tab/>
      </w:r>
    </w:p>
    <w:p w14:paraId="5A4F81CF" w14:textId="77777777" w:rsidR="00083F2E" w:rsidRDefault="00083F2E" w:rsidP="00083F2E">
      <w:pPr>
        <w:pStyle w:val="Heading1"/>
      </w:pPr>
      <w:r>
        <w:t># Building Forms with Basic Validation</w:t>
      </w:r>
    </w:p>
    <w:p w14:paraId="3733D2AB" w14:textId="77777777" w:rsidR="00083F2E" w:rsidRDefault="00083F2E" w:rsidP="00083F2E">
      <w:r>
        <w:t xml:space="preserve">Building a Basic Form </w:t>
      </w:r>
    </w:p>
    <w:p w14:paraId="5A25B63F" w14:textId="77777777" w:rsidR="00083F2E" w:rsidRDefault="00083F2E" w:rsidP="00083F2E">
      <w:r>
        <w:t xml:space="preserve">Control and ControlGroup </w:t>
      </w:r>
    </w:p>
    <w:p w14:paraId="73CD7DB4" w14:textId="77777777" w:rsidR="00083F2E" w:rsidRDefault="00083F2E" w:rsidP="00083F2E">
      <w:r>
        <w:t xml:space="preserve">ngControl </w:t>
      </w:r>
    </w:p>
    <w:p w14:paraId="2D5C5508" w14:textId="77777777" w:rsidR="00083F2E" w:rsidRDefault="00083F2E" w:rsidP="00083F2E">
      <w:r>
        <w:t xml:space="preserve">Showing Validation Errors </w:t>
      </w:r>
    </w:p>
    <w:p w14:paraId="4A36EA73" w14:textId="77777777" w:rsidR="00083F2E" w:rsidRDefault="00083F2E" w:rsidP="00083F2E">
      <w:r>
        <w:t>Showing Specific Validation Errors</w:t>
      </w:r>
    </w:p>
    <w:p w14:paraId="37CD0FC0" w14:textId="77777777" w:rsidR="00083F2E" w:rsidRDefault="00083F2E" w:rsidP="00083F2E">
      <w:r>
        <w:t xml:space="preserve">ngForm </w:t>
      </w:r>
    </w:p>
    <w:p w14:paraId="50E207A6" w14:textId="28E2A49E" w:rsidR="00083F2E" w:rsidRDefault="00083F2E">
      <w:pPr>
        <w:pPrChange w:id="0" w:author="Gazda, Gergely" w:date="2017-04-07T15:41:00Z">
          <w:pPr>
            <w:pBdr>
              <w:bottom w:val="single" w:sz="6" w:space="1" w:color="auto"/>
            </w:pBdr>
          </w:pPr>
        </w:pPrChange>
      </w:pPr>
      <w:r>
        <w:t xml:space="preserve">Disabling Submit Button </w:t>
      </w:r>
    </w:p>
    <w:p w14:paraId="19D209B5" w14:textId="3CA82FD1" w:rsidR="00E65305" w:rsidRPr="00304A0B" w:rsidDel="00304A0B" w:rsidRDefault="00E65305" w:rsidP="00083F2E">
      <w:pPr>
        <w:pBdr>
          <w:bottom w:val="single" w:sz="6" w:space="1" w:color="auto"/>
        </w:pBdr>
        <w:rPr>
          <w:del w:id="1" w:author="Gazda, Gergely" w:date="2017-04-07T15:41:00Z"/>
          <w:rFonts w:ascii="Symbol" w:hAnsi="Symbol"/>
          <w:rPrChange w:id="2" w:author="Gazda, Gergely" w:date="2017-04-07T15:41:00Z">
            <w:rPr>
              <w:del w:id="3" w:author="Gazda, Gergely" w:date="2017-04-07T15:41:00Z"/>
            </w:rPr>
          </w:rPrChange>
        </w:rPr>
      </w:pPr>
    </w:p>
    <w:p w14:paraId="0A4C4F6A" w14:textId="77777777" w:rsidR="00083F2E" w:rsidRDefault="00083F2E" w:rsidP="00083F2E"/>
    <w:p w14:paraId="2C8F3C66" w14:textId="77777777" w:rsidR="00083F2E" w:rsidRDefault="00083F2E" w:rsidP="00083F2E">
      <w:pPr>
        <w:pStyle w:val="Heading1"/>
      </w:pPr>
      <w:r>
        <w:t># Building Forms with Complex Validation</w:t>
      </w:r>
    </w:p>
    <w:p w14:paraId="0E0CD2F3" w14:textId="77777777" w:rsidR="00083F2E" w:rsidRDefault="00083F2E" w:rsidP="00083F2E">
      <w:r>
        <w:t xml:space="preserve">Building a Basic Form </w:t>
      </w:r>
    </w:p>
    <w:p w14:paraId="1D05691B" w14:textId="77777777" w:rsidR="00083F2E" w:rsidRDefault="00083F2E" w:rsidP="00083F2E">
      <w:r>
        <w:t xml:space="preserve">Creating Controls Explicitly </w:t>
      </w:r>
    </w:p>
    <w:p w14:paraId="739DE674" w14:textId="77777777" w:rsidR="00083F2E" w:rsidRDefault="00083F2E" w:rsidP="00083F2E">
      <w:r>
        <w:t xml:space="preserve">Using FormBuilder </w:t>
      </w:r>
    </w:p>
    <w:p w14:paraId="0B9EF272" w14:textId="77777777" w:rsidR="00083F2E" w:rsidRDefault="00083F2E" w:rsidP="00083F2E">
      <w:r>
        <w:t>Implementing Custom Validation</w:t>
      </w:r>
    </w:p>
    <w:p w14:paraId="6BC7AE18" w14:textId="77777777" w:rsidR="00083F2E" w:rsidRDefault="00083F2E" w:rsidP="00083F2E">
      <w:r>
        <w:lastRenderedPageBreak/>
        <w:t xml:space="preserve">Async Validators </w:t>
      </w:r>
    </w:p>
    <w:p w14:paraId="666EAEC6" w14:textId="77777777" w:rsidR="00083F2E" w:rsidRDefault="00083F2E" w:rsidP="00083F2E">
      <w:r>
        <w:t xml:space="preserve">Showing a Loader Image </w:t>
      </w:r>
    </w:p>
    <w:p w14:paraId="3F33DD0A" w14:textId="6D4A64E8" w:rsidR="00083F2E" w:rsidRDefault="00083F2E" w:rsidP="009D2B4A">
      <w:pPr>
        <w:rPr>
          <w:ins w:id="4" w:author="Gazda, Gergely" w:date="2017-04-07T15:41:00Z"/>
        </w:rPr>
        <w:pPrChange w:id="5" w:author="Gazda, Gergely" w:date="2017-04-10T15:46:00Z">
          <w:pPr>
            <w:pBdr>
              <w:bottom w:val="single" w:sz="6" w:space="1" w:color="auto"/>
            </w:pBdr>
          </w:pPr>
        </w:pPrChange>
      </w:pPr>
      <w:r>
        <w:t xml:space="preserve">Validating Upon Form Submit </w:t>
      </w:r>
    </w:p>
    <w:p w14:paraId="5A0E0C1E" w14:textId="737DCBCE" w:rsidR="00304A0B" w:rsidRPr="009D2B4A" w:rsidRDefault="00304A0B" w:rsidP="009D2B4A">
      <w:pPr>
        <w:rPr>
          <w:rFonts w:ascii="Symbol" w:hAnsi="Symbol"/>
          <w:rPrChange w:id="6" w:author="Gazda, Gergely" w:date="2017-04-10T15:46:00Z">
            <w:rPr/>
          </w:rPrChange>
        </w:rPr>
        <w:pPrChange w:id="7" w:author="Gazda, Gergely" w:date="2017-04-10T15:46:00Z">
          <w:pPr>
            <w:pBdr>
              <w:bottom w:val="single" w:sz="6" w:space="1" w:color="auto"/>
            </w:pBdr>
          </w:pPr>
        </w:pPrChange>
      </w:pPr>
    </w:p>
    <w:p w14:paraId="6ABADD04" w14:textId="752F597E" w:rsidR="00304A0B" w:rsidRDefault="00304A0B" w:rsidP="00083F2E"/>
    <w:p w14:paraId="5A2E1301" w14:textId="77777777" w:rsidR="00083F2E" w:rsidRDefault="00083F2E" w:rsidP="00083F2E">
      <w:pPr>
        <w:pStyle w:val="Heading1"/>
      </w:pPr>
      <w:r>
        <w:t># Introduction to Reactive Extensions</w:t>
      </w:r>
    </w:p>
    <w:p w14:paraId="349BE87A" w14:textId="77777777" w:rsidR="00083F2E" w:rsidRDefault="00083F2E" w:rsidP="00083F2E">
      <w:r>
        <w:t>Reactive Extensions</w:t>
      </w:r>
    </w:p>
    <w:p w14:paraId="5C32655D" w14:textId="77777777" w:rsidR="00083F2E" w:rsidRDefault="00083F2E" w:rsidP="00083F2E">
      <w:r>
        <w:t xml:space="preserve">Callback Hell </w:t>
      </w:r>
    </w:p>
    <w:p w14:paraId="146780D9" w14:textId="77777777" w:rsidR="00083F2E" w:rsidRDefault="00083F2E" w:rsidP="00083F2E">
      <w:r>
        <w:t xml:space="preserve">Observables </w:t>
      </w:r>
    </w:p>
    <w:p w14:paraId="61C6B310" w14:textId="77777777" w:rsidR="00083F2E" w:rsidRDefault="00083F2E" w:rsidP="00083F2E">
      <w:r>
        <w:t xml:space="preserve">Creating Observables </w:t>
      </w:r>
    </w:p>
    <w:p w14:paraId="1ED0496D" w14:textId="77777777" w:rsidR="00083F2E" w:rsidRDefault="00083F2E" w:rsidP="00083F2E">
      <w:r>
        <w:t xml:space="preserve">Using Observable Operators </w:t>
      </w:r>
    </w:p>
    <w:p w14:paraId="379DA18E" w14:textId="77777777" w:rsidR="00083F2E" w:rsidRDefault="00083F2E" w:rsidP="00083F2E">
      <w:r>
        <w:t xml:space="preserve">Transforming Observables </w:t>
      </w:r>
    </w:p>
    <w:p w14:paraId="354B9EF3" w14:textId="77777777" w:rsidR="00083F2E" w:rsidRDefault="00083F2E" w:rsidP="00083F2E">
      <w:r>
        <w:t xml:space="preserve">Cancelling Subscriptions </w:t>
      </w:r>
    </w:p>
    <w:p w14:paraId="311DAC5E" w14:textId="41C6DEEC" w:rsidR="00083F2E" w:rsidRDefault="00083F2E" w:rsidP="00083F2E">
      <w:pPr>
        <w:pBdr>
          <w:bottom w:val="single" w:sz="6" w:space="1" w:color="auto"/>
        </w:pBdr>
        <w:rPr>
          <w:ins w:id="8" w:author="Gazda, Gergely" w:date="2017-04-10T15:46:00Z"/>
        </w:rPr>
      </w:pPr>
      <w:bookmarkStart w:id="9" w:name="_GoBack"/>
      <w:bookmarkEnd w:id="9"/>
      <w:r>
        <w:t xml:space="preserve">Importing Operators </w:t>
      </w:r>
    </w:p>
    <w:p w14:paraId="0562CBBF" w14:textId="77777777" w:rsidR="009D2B4A" w:rsidRDefault="009D2B4A" w:rsidP="00083F2E">
      <w:pPr>
        <w:pBdr>
          <w:bottom w:val="single" w:sz="6" w:space="1" w:color="auto"/>
        </w:pBdr>
      </w:pPr>
    </w:p>
    <w:p w14:paraId="68181335" w14:textId="34BC95AD" w:rsidR="009D2B4A" w:rsidRDefault="009D2B4A" w:rsidP="00083F2E"/>
    <w:p w14:paraId="3B59AD26" w14:textId="77777777" w:rsidR="00083F2E" w:rsidRDefault="00083F2E" w:rsidP="00083F2E">
      <w:pPr>
        <w:pStyle w:val="Heading1"/>
      </w:pPr>
      <w:r>
        <w:t># Connecting to the Server</w:t>
      </w:r>
    </w:p>
    <w:p w14:paraId="7A546444" w14:textId="77777777" w:rsidR="00083F2E" w:rsidRDefault="00083F2E" w:rsidP="00083F2E">
      <w:r>
        <w:t xml:space="preserve">A Simple RESTful API </w:t>
      </w:r>
    </w:p>
    <w:p w14:paraId="12978043" w14:textId="77777777" w:rsidR="00083F2E" w:rsidRDefault="00083F2E" w:rsidP="00083F2E">
      <w:r>
        <w:t xml:space="preserve">Getting Data from the Server </w:t>
      </w:r>
    </w:p>
    <w:p w14:paraId="5920520C" w14:textId="77777777" w:rsidR="00083F2E" w:rsidRDefault="00083F2E" w:rsidP="00083F2E">
      <w:r>
        <w:t xml:space="preserve">Sending Data to the Server </w:t>
      </w:r>
    </w:p>
    <w:p w14:paraId="47F869AE" w14:textId="77777777" w:rsidR="00083F2E" w:rsidRDefault="00083F2E" w:rsidP="00083F2E">
      <w:r>
        <w:t xml:space="preserve">Dependency Injection </w:t>
      </w:r>
    </w:p>
    <w:p w14:paraId="1FFB1174" w14:textId="77777777" w:rsidR="00083F2E" w:rsidRDefault="00083F2E" w:rsidP="00083F2E">
      <w:r>
        <w:t xml:space="preserve">Component's Lifecycle Hooks </w:t>
      </w:r>
    </w:p>
    <w:p w14:paraId="7DD94F6D" w14:textId="77777777" w:rsidR="00083F2E" w:rsidRDefault="00083F2E" w:rsidP="00083F2E">
      <w:r>
        <w:t xml:space="preserve">Static Type Checking </w:t>
      </w:r>
    </w:p>
    <w:p w14:paraId="14C902F5" w14:textId="77777777" w:rsidR="00083F2E" w:rsidRDefault="00083F2E" w:rsidP="00083F2E">
      <w:r>
        <w:t xml:space="preserve">Showing a Loader Icon </w:t>
      </w:r>
    </w:p>
    <w:p w14:paraId="7E833C4E" w14:textId="77777777" w:rsidR="00083F2E" w:rsidRDefault="00083F2E" w:rsidP="00083F2E">
      <w:r>
        <w:t xml:space="preserve">Using Promises </w:t>
      </w:r>
    </w:p>
    <w:p w14:paraId="0BAD6B3C" w14:textId="77777777" w:rsidR="00083F2E" w:rsidRDefault="00083F2E" w:rsidP="00083F2E">
      <w:r>
        <w:t>Accessing Cross-Domain Resources</w:t>
      </w:r>
    </w:p>
    <w:p w14:paraId="16F789AF" w14:textId="77777777" w:rsidR="00083F2E" w:rsidRDefault="00083F2E" w:rsidP="00083F2E"/>
    <w:p w14:paraId="3169AA7C" w14:textId="77777777" w:rsidR="00083F2E" w:rsidRDefault="00083F2E" w:rsidP="00083F2E">
      <w:pPr>
        <w:pStyle w:val="Heading1"/>
      </w:pPr>
      <w:r>
        <w:lastRenderedPageBreak/>
        <w:t># Building Single Page Apps</w:t>
      </w:r>
    </w:p>
    <w:p w14:paraId="3DBE1B75" w14:textId="77777777" w:rsidR="00083F2E" w:rsidRDefault="00083F2E" w:rsidP="00083F2E">
      <w:r>
        <w:t xml:space="preserve">Enabling Routing </w:t>
      </w:r>
    </w:p>
    <w:p w14:paraId="41302B20" w14:textId="77777777" w:rsidR="00083F2E" w:rsidRDefault="00083F2E" w:rsidP="00083F2E">
      <w:r>
        <w:t xml:space="preserve">Configuring Routes </w:t>
      </w:r>
    </w:p>
    <w:p w14:paraId="6FF3395F" w14:textId="77777777" w:rsidR="00083F2E" w:rsidRDefault="00083F2E" w:rsidP="00083F2E">
      <w:r>
        <w:t xml:space="preserve">Router Outlet </w:t>
      </w:r>
    </w:p>
    <w:p w14:paraId="60ECEE0A" w14:textId="77777777" w:rsidR="00083F2E" w:rsidRDefault="00083F2E" w:rsidP="00083F2E">
      <w:r>
        <w:t xml:space="preserve">Adding Links </w:t>
      </w:r>
    </w:p>
    <w:p w14:paraId="7C74F1A3" w14:textId="77777777" w:rsidR="00083F2E" w:rsidRDefault="00083F2E" w:rsidP="00083F2E">
      <w:r>
        <w:t xml:space="preserve">Route Parameters </w:t>
      </w:r>
    </w:p>
    <w:p w14:paraId="2D66EBA8" w14:textId="77777777" w:rsidR="00083F2E" w:rsidRDefault="00083F2E" w:rsidP="00083F2E">
      <w:r>
        <w:t xml:space="preserve">Imperative Navigation </w:t>
      </w:r>
    </w:p>
    <w:p w14:paraId="606B662B" w14:textId="77777777" w:rsidR="00083F2E" w:rsidRDefault="00083F2E" w:rsidP="00083F2E">
      <w:r>
        <w:t xml:space="preserve">Implementing Dirty Checking </w:t>
      </w:r>
    </w:p>
    <w:p w14:paraId="133B6D2B" w14:textId="77777777" w:rsidR="00083F2E" w:rsidRDefault="00083F2E" w:rsidP="00083F2E">
      <w:r>
        <w:t xml:space="preserve">Structuring Large Apps </w:t>
      </w:r>
    </w:p>
    <w:p w14:paraId="69D7D386" w14:textId="77777777" w:rsidR="00083F2E" w:rsidRDefault="00083F2E" w:rsidP="00083F2E"/>
    <w:p w14:paraId="17DAB1C5" w14:textId="77777777" w:rsidR="00083F2E" w:rsidRDefault="00083F2E" w:rsidP="00083F2E">
      <w:pPr>
        <w:pStyle w:val="Heading1"/>
      </w:pPr>
      <w:r>
        <w:t># Router Module</w:t>
      </w:r>
    </w:p>
    <w:p w14:paraId="3BE2903C" w14:textId="77777777" w:rsidR="00083F2E" w:rsidRDefault="00083F2E" w:rsidP="00083F2E">
      <w:r>
        <w:t>Basic Routes</w:t>
      </w:r>
    </w:p>
    <w:p w14:paraId="7DC41413" w14:textId="77777777" w:rsidR="00083F2E" w:rsidRDefault="00083F2E" w:rsidP="00083F2E">
      <w:r>
        <w:t>Parameterized Routes</w:t>
      </w:r>
    </w:p>
    <w:p w14:paraId="66432BA4" w14:textId="77777777" w:rsidR="00083F2E" w:rsidRDefault="00083F2E" w:rsidP="00083F2E">
      <w:r>
        <w:t>Feature Module Routes</w:t>
      </w:r>
    </w:p>
    <w:p w14:paraId="39EE0D78" w14:textId="77777777" w:rsidR="00083F2E" w:rsidRDefault="00083F2E" w:rsidP="00083F2E">
      <w:r>
        <w:t>Route Guards</w:t>
      </w:r>
    </w:p>
    <w:p w14:paraId="7C8774BB" w14:textId="77777777" w:rsidR="00083F2E" w:rsidRDefault="00083F2E" w:rsidP="00083F2E">
      <w:r>
        <w:t>Route Guards: CanActivate</w:t>
      </w:r>
    </w:p>
    <w:p w14:paraId="7396165A" w14:textId="77777777" w:rsidR="00083F2E" w:rsidRDefault="00083F2E" w:rsidP="00083F2E">
      <w:r>
        <w:t>Route Guards: CanDeactivate</w:t>
      </w:r>
    </w:p>
    <w:p w14:paraId="5FE4749A" w14:textId="77777777" w:rsidR="00083F2E" w:rsidRDefault="00083F2E" w:rsidP="00083F2E">
      <w:r>
        <w:t>Adding a Navbar</w:t>
      </w:r>
    </w:p>
    <w:p w14:paraId="5A5A262A" w14:textId="77777777" w:rsidR="00083F2E" w:rsidRDefault="00083F2E" w:rsidP="00083F2E">
      <w:r>
        <w:t>Setting Up a Basic SPA</w:t>
      </w:r>
    </w:p>
    <w:p w14:paraId="4F76FA84" w14:textId="77777777" w:rsidR="00083F2E" w:rsidRDefault="00083F2E" w:rsidP="00083F2E"/>
    <w:p w14:paraId="22756AF4" w14:textId="77777777" w:rsidR="00083F2E" w:rsidRDefault="00083F2E" w:rsidP="00083F2E">
      <w:pPr>
        <w:pStyle w:val="Heading1"/>
      </w:pPr>
      <w:r>
        <w:t># Deploying</w:t>
      </w:r>
    </w:p>
    <w:p w14:paraId="2189872A" w14:textId="7AAD3ED4" w:rsidR="00083F2E" w:rsidDel="006B3EEA" w:rsidRDefault="00083F2E" w:rsidP="00083F2E">
      <w:pPr>
        <w:rPr>
          <w:del w:id="10" w:author="Gazda, Gergely" w:date="2017-04-06T13:51:00Z"/>
        </w:rPr>
      </w:pPr>
      <w:del w:id="11" w:author="Gazda, Gergely" w:date="2017-04-06T13:51:00Z">
        <w:r w:rsidDel="006B3EEA">
          <w:delText>Setting up and configure webpack</w:delText>
        </w:r>
      </w:del>
      <w:ins w:id="12" w:author="Gazda, Gergely" w:date="2017-04-06T13:51:00Z">
        <w:r w:rsidR="006B3EEA">
          <w:t>Configuring deploy</w:t>
        </w:r>
      </w:ins>
    </w:p>
    <w:p w14:paraId="635049DE" w14:textId="0EB7388B" w:rsidR="006B3EEA" w:rsidRDefault="006B3EEA" w:rsidP="00083F2E">
      <w:pPr>
        <w:rPr>
          <w:ins w:id="13" w:author="Gazda, Gergely" w:date="2017-04-06T13:51:00Z"/>
        </w:rPr>
      </w:pPr>
    </w:p>
    <w:p w14:paraId="2600D748" w14:textId="7F2C2E40" w:rsidR="006B3EEA" w:rsidRDefault="006B3EEA" w:rsidP="00083F2E">
      <w:pPr>
        <w:rPr>
          <w:ins w:id="14" w:author="Gazda, Gergely" w:date="2017-04-06T13:51:00Z"/>
        </w:rPr>
      </w:pPr>
      <w:ins w:id="15" w:author="Gazda, Gergely" w:date="2017-04-06T13:51:00Z">
        <w:r>
          <w:t>Building</w:t>
        </w:r>
      </w:ins>
    </w:p>
    <w:p w14:paraId="34131EA4" w14:textId="77777777" w:rsidR="00083F2E" w:rsidRPr="00304A0B" w:rsidDel="006B3EEA" w:rsidRDefault="00083F2E" w:rsidP="00083F2E">
      <w:pPr>
        <w:rPr>
          <w:del w:id="16" w:author="Gazda, Gergely" w:date="2017-04-06T13:51:00Z"/>
          <w:lang w:val="hu-HU"/>
          <w:rPrChange w:id="17" w:author="Gazda, Gergely" w:date="2017-04-07T09:54:00Z">
            <w:rPr>
              <w:del w:id="18" w:author="Gazda, Gergely" w:date="2017-04-06T13:51:00Z"/>
            </w:rPr>
          </w:rPrChange>
        </w:rPr>
      </w:pPr>
      <w:del w:id="19" w:author="Gazda, Gergely" w:date="2017-04-06T13:51:00Z">
        <w:r w:rsidDel="006B3EEA">
          <w:delText>Type difinitions</w:delText>
        </w:r>
      </w:del>
    </w:p>
    <w:p w14:paraId="5C8B3EE3" w14:textId="77777777" w:rsidR="00083F2E" w:rsidRDefault="00083F2E" w:rsidP="00083F2E">
      <w:r>
        <w:t>Seting up environments</w:t>
      </w:r>
    </w:p>
    <w:p w14:paraId="21170A4E" w14:textId="1B3EAE1E" w:rsidR="0063504D" w:rsidRPr="00083F2E" w:rsidRDefault="0063504D" w:rsidP="00083F2E"/>
    <w:sectPr w:rsidR="0063504D" w:rsidRPr="0008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zda, Gergely">
    <w15:presenceInfo w15:providerId="AD" w15:userId="S-1-5-21-329068152-1454471165-1417001333-578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0F"/>
    <w:rsid w:val="00046BC3"/>
    <w:rsid w:val="0006230C"/>
    <w:rsid w:val="00083F2E"/>
    <w:rsid w:val="000D6BDC"/>
    <w:rsid w:val="001D390F"/>
    <w:rsid w:val="00304A0B"/>
    <w:rsid w:val="003F4444"/>
    <w:rsid w:val="0063504D"/>
    <w:rsid w:val="00681617"/>
    <w:rsid w:val="006B3EEA"/>
    <w:rsid w:val="007C1830"/>
    <w:rsid w:val="009D2B4A"/>
    <w:rsid w:val="00E65305"/>
    <w:rsid w:val="00E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75B"/>
  <w15:chartTrackingRefBased/>
  <w15:docId w15:val="{C02759A9-F82E-4696-BF8E-E2CDA42F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5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3504D"/>
    <w:pPr>
      <w:spacing w:after="0" w:line="240" w:lineRule="auto"/>
    </w:pPr>
  </w:style>
  <w:style w:type="paragraph" w:styleId="Revision">
    <w:name w:val="Revision"/>
    <w:hidden/>
    <w:uiPriority w:val="99"/>
    <w:semiHidden/>
    <w:rsid w:val="00304A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71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993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43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05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9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6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8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30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2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51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7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8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7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70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3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39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1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18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1297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355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79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8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50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5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18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6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72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90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98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04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2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61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75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2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55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1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47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4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700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0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15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8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3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3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46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17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6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69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66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1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1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23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60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47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4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30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23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3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68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10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375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17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43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1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15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6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41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04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7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57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5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18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9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26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3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37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52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987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2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41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2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88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9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277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82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9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4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0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55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2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55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5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0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0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7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33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83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43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91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62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2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74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8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60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21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22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43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41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271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74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68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3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91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4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1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19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41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4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17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3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83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7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84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6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22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9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93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7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14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0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95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782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117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16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54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0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54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1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72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9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15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2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94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52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36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9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6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8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6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16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9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62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2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17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8096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958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66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6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60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3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7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1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03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4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28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47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5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61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9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0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7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236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83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4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1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4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5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97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523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32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9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2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2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084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58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0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27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25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56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5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6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8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29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6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1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6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04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7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3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9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773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5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3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5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12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8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98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373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577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09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2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45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1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19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9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1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14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0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34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1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80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3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66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9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06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0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79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79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5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0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6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03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70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6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00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33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285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36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8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4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17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9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26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3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810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0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4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9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05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3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0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9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83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4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44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655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5421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10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5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4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23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8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48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6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46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65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38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7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2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36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5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880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5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60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4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7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10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8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57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870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3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4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4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84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4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3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07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34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02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456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2035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58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2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5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7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0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3045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6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4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75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3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88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2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920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3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754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1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68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8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1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86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1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70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1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71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9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88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0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0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3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55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6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9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26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7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54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3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45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4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984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375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92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210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5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35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4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82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7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65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5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70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8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2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94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6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1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052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2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64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6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45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2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5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91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3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6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45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9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31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4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11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7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101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9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6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2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8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8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69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319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009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9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8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2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48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71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6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65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330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2963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91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7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245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73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90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5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71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7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27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0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916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2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49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9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2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48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C739-610A-45F3-93AB-B8C9186D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Gazda, Gergely</dc:creator>
  <cp:keywords/>
  <dc:description/>
  <cp:lastModifiedBy>Gazda, Gergely</cp:lastModifiedBy>
  <cp:revision>7</cp:revision>
  <dcterms:created xsi:type="dcterms:W3CDTF">2017-04-04T15:05:00Z</dcterms:created>
  <dcterms:modified xsi:type="dcterms:W3CDTF">2017-04-10T13:48:00Z</dcterms:modified>
</cp:coreProperties>
</file>